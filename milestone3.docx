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5F475" w14:textId="2335EA94" w:rsidR="000A7F47" w:rsidRDefault="000A7F47" w:rsidP="000A7F47">
      <w:pPr>
        <w:pStyle w:val="1"/>
        <w:jc w:val="center"/>
      </w:pPr>
      <w:r>
        <w:t>HKBU-ITM -Comp 7940</w:t>
      </w:r>
    </w:p>
    <w:p w14:paraId="790092F6" w14:textId="6674F67F" w:rsidR="000A7F47" w:rsidRDefault="000A7F47" w:rsidP="000A7F47">
      <w:pPr>
        <w:pStyle w:val="1"/>
        <w:jc w:val="center"/>
      </w:pPr>
      <w:r>
        <w:t>Group project- Line bot Group I</w:t>
      </w:r>
    </w:p>
    <w:p w14:paraId="44CC326F" w14:textId="4B67FC26" w:rsidR="000A7F47" w:rsidRDefault="000A7F47" w:rsidP="000A7F47">
      <w:pPr>
        <w:pStyle w:val="1"/>
        <w:jc w:val="center"/>
      </w:pPr>
      <w:r>
        <w:t>Milestone 3</w:t>
      </w:r>
    </w:p>
    <w:p w14:paraId="297B167A" w14:textId="302151F6" w:rsidR="000A7F47" w:rsidRDefault="000A7F47"/>
    <w:p w14:paraId="61824744" w14:textId="4379473D" w:rsidR="00DA6B6B" w:rsidRPr="00DA6B6B" w:rsidRDefault="000A7F47" w:rsidP="00DA6B6B">
      <w:pPr>
        <w:rPr>
          <w:rFonts w:ascii="Times New Roman" w:eastAsia="Times New Roman" w:hAnsi="Times New Roman" w:cs="Times New Roman"/>
        </w:rPr>
      </w:pPr>
      <w:r>
        <w:t xml:space="preserve"> In order to enhance </w:t>
      </w:r>
      <w:del w:id="0" w:author="Robert Ruers" w:date="2020-03-29T23:52:00Z">
        <w:r w:rsidDel="000A3592">
          <w:delText xml:space="preserve">the </w:delText>
        </w:r>
      </w:del>
      <w:ins w:id="1" w:author="Robert Ruers" w:date="2020-03-29T23:51:00Z">
        <w:r w:rsidR="000A3592" w:rsidRPr="000A3592">
          <w:t>efficacy</w:t>
        </w:r>
        <w:r w:rsidR="000A3592" w:rsidRPr="000A3592" w:rsidDel="000A3592">
          <w:t xml:space="preserve"> </w:t>
        </w:r>
      </w:ins>
      <w:del w:id="2" w:author="Robert Ruers" w:date="2020-03-29T23:51:00Z">
        <w:r w:rsidDel="000A3592">
          <w:delText xml:space="preserve">usefulness </w:delText>
        </w:r>
      </w:del>
      <w:r>
        <w:t>of the line bot, our group has decided to add a queue which providing extra information</w:t>
      </w:r>
      <w:r w:rsidR="005909B9">
        <w:t xml:space="preserve"> to end users</w:t>
      </w:r>
      <w:r>
        <w:t>. And the information our line bot is quoting from data</w:t>
      </w:r>
      <w:ins w:id="3" w:author="Robert Ruers" w:date="2020-03-29T23:53:00Z">
        <w:r w:rsidR="000A3592">
          <w:t xml:space="preserve"> provide</w:t>
        </w:r>
      </w:ins>
      <w:ins w:id="4" w:author="Robert Ruers" w:date="2020-03-30T00:00:00Z">
        <w:r w:rsidR="000A3592">
          <w:t>r</w:t>
        </w:r>
      </w:ins>
      <w:r>
        <w:t xml:space="preserve"> </w:t>
      </w:r>
      <w:del w:id="5" w:author="Robert Ruers" w:date="2020-03-29T23:53:00Z">
        <w:r w:rsidDel="000A3592">
          <w:delText xml:space="preserve">dashboard </w:delText>
        </w:r>
      </w:del>
      <w:ins w:id="6" w:author="Robert Ruers" w:date="2020-03-29T23:53:00Z">
        <w:r w:rsidR="000A3592">
          <w:t>API</w:t>
        </w:r>
        <w:r w:rsidR="000A3592">
          <w:t xml:space="preserve"> </w:t>
        </w:r>
      </w:ins>
      <w:r w:rsidR="00777757">
        <w:t xml:space="preserve">of </w:t>
      </w:r>
      <w:r>
        <w:t>Hong Kong Government</w:t>
      </w:r>
      <w:r w:rsidR="00DA6B6B">
        <w:t xml:space="preserve"> (Website: </w:t>
      </w:r>
      <w:hyperlink r:id="rId6" w:history="1">
        <w:r w:rsidR="00DA6B6B" w:rsidRPr="00DA6B6B">
          <w:rPr>
            <w:rFonts w:ascii="Times New Roman" w:eastAsia="Times New Roman" w:hAnsi="Times New Roman" w:cs="Times New Roman"/>
            <w:color w:val="0000FF"/>
            <w:u w:val="single"/>
          </w:rPr>
          <w:t>https://data.gov.hk/tc/</w:t>
        </w:r>
      </w:hyperlink>
    </w:p>
    <w:p w14:paraId="5BF73023" w14:textId="30845B3D" w:rsidR="00777757" w:rsidRDefault="00DA6B6B">
      <w:r>
        <w:t>)</w:t>
      </w:r>
      <w:r w:rsidR="000A7F47">
        <w:t xml:space="preserve">. </w:t>
      </w:r>
      <w:r w:rsidR="00777757">
        <w:t xml:space="preserve">This data </w:t>
      </w:r>
      <w:del w:id="7" w:author="Robert Ruers" w:date="2020-03-29T23:53:00Z">
        <w:r w:rsidR="00777757" w:rsidDel="000A3592">
          <w:delText xml:space="preserve">dashboard </w:delText>
        </w:r>
      </w:del>
      <w:ins w:id="8" w:author="Robert Ruers" w:date="2020-03-29T23:54:00Z">
        <w:r w:rsidR="000A3592">
          <w:t>provider</w:t>
        </w:r>
      </w:ins>
      <w:ins w:id="9" w:author="Robert Ruers" w:date="2020-03-29T23:53:00Z">
        <w:r w:rsidR="000A3592">
          <w:t xml:space="preserve"> </w:t>
        </w:r>
      </w:ins>
      <w:r w:rsidR="00777757">
        <w:t xml:space="preserve">has established in recent year and providing </w:t>
      </w:r>
      <w:r w:rsidR="005909B9">
        <w:t>various of data for example traffic, weather</w:t>
      </w:r>
      <w:r w:rsidR="00A67705">
        <w:t xml:space="preserve"> etc, and of course </w:t>
      </w:r>
      <w:r w:rsidR="005909B9">
        <w:t>coronavirus.</w:t>
      </w:r>
      <w:r w:rsidR="00777757">
        <w:t xml:space="preserve"> Since our project is related to coronavirus, our line bot will only quote the </w:t>
      </w:r>
      <w:r w:rsidR="009B0391">
        <w:t xml:space="preserve">most updated </w:t>
      </w:r>
      <w:r w:rsidR="00A67705">
        <w:t xml:space="preserve">coronavirus </w:t>
      </w:r>
      <w:r w:rsidR="00777757">
        <w:t xml:space="preserve">news </w:t>
      </w:r>
      <w:r w:rsidR="00A67705">
        <w:t>published by</w:t>
      </w:r>
      <w:r w:rsidR="00777757">
        <w:t xml:space="preserve"> the data </w:t>
      </w:r>
      <w:del w:id="10" w:author="Robert Ruers" w:date="2020-03-29T23:54:00Z">
        <w:r w:rsidR="00777757" w:rsidDel="000A3592">
          <w:delText>dashboard</w:delText>
        </w:r>
      </w:del>
      <w:ins w:id="11" w:author="Robert Ruers" w:date="2020-03-30T00:00:00Z">
        <w:r w:rsidR="000A3592">
          <w:t>provider API</w:t>
        </w:r>
      </w:ins>
      <w:r w:rsidR="009B0391">
        <w:t xml:space="preserve">. The reason of selecting this </w:t>
      </w:r>
      <w:del w:id="12" w:author="Robert Ruers" w:date="2020-03-29T23:54:00Z">
        <w:r w:rsidR="009B0391" w:rsidDel="000A3592">
          <w:delText xml:space="preserve">dashboard </w:delText>
        </w:r>
      </w:del>
      <w:ins w:id="13" w:author="Robert Ruers" w:date="2020-03-29T23:54:00Z">
        <w:r w:rsidR="000A3592">
          <w:t>API</w:t>
        </w:r>
        <w:r w:rsidR="000A3592">
          <w:t xml:space="preserve"> </w:t>
        </w:r>
      </w:ins>
      <w:r w:rsidR="009B0391">
        <w:t>as the</w:t>
      </w:r>
      <w:r w:rsidR="00A67705">
        <w:t xml:space="preserve"> line bot</w:t>
      </w:r>
      <w:r w:rsidR="009B0391">
        <w:t xml:space="preserve"> data source is that </w:t>
      </w:r>
      <w:del w:id="14" w:author="Robert Ruers" w:date="2020-03-30T00:00:00Z">
        <w:r w:rsidR="009B0391" w:rsidDel="000A3592">
          <w:delText>it’s</w:delText>
        </w:r>
      </w:del>
      <w:ins w:id="15" w:author="Robert Ruers" w:date="2020-03-30T00:00:00Z">
        <w:r w:rsidR="000A3592">
          <w:t>its</w:t>
        </w:r>
      </w:ins>
      <w:r w:rsidR="009B0391">
        <w:t xml:space="preserve"> information </w:t>
      </w:r>
      <w:del w:id="16" w:author="Robert Ruers" w:date="2020-03-30T00:00:00Z">
        <w:r w:rsidR="00A67705" w:rsidDel="000A3592">
          <w:delText>are</w:delText>
        </w:r>
      </w:del>
      <w:ins w:id="17" w:author="Robert Ruers" w:date="2020-03-30T00:00:00Z">
        <w:r w:rsidR="000A3592">
          <w:t>is</w:t>
        </w:r>
      </w:ins>
      <w:r w:rsidR="00A67705">
        <w:t xml:space="preserve"> </w:t>
      </w:r>
      <w:r w:rsidR="009B0391">
        <w:t>provided by Hong Kong Government, all the data must be timely</w:t>
      </w:r>
      <w:r w:rsidR="00A67705">
        <w:t xml:space="preserve"> and </w:t>
      </w:r>
      <w:r w:rsidR="009B0391">
        <w:t xml:space="preserve">accurate. </w:t>
      </w:r>
    </w:p>
    <w:p w14:paraId="4B2BF4CE" w14:textId="705B70FA" w:rsidR="009B0391" w:rsidRDefault="009B0391"/>
    <w:p w14:paraId="7F0A2778" w14:textId="1A050E69" w:rsidR="009B0391" w:rsidRDefault="009B0391">
      <w:r>
        <w:t xml:space="preserve">For this new feature, we have changed the greeting message of our line bot. Originally </w:t>
      </w:r>
      <w:r w:rsidR="00A67705">
        <w:t xml:space="preserve">the </w:t>
      </w:r>
      <w:r>
        <w:t xml:space="preserve">greeting message </w:t>
      </w:r>
      <w:r w:rsidR="00DA6B6B">
        <w:t>has</w:t>
      </w:r>
      <w:r>
        <w:t xml:space="preserve"> </w:t>
      </w:r>
      <w:r w:rsidR="005909B9">
        <w:t xml:space="preserve">two options </w:t>
      </w:r>
      <w:r>
        <w:t xml:space="preserve">for end user to select which are “Mask” and “Measure” </w:t>
      </w:r>
      <w:r w:rsidR="00DA6B6B">
        <w:t xml:space="preserve">that </w:t>
      </w:r>
      <w:r>
        <w:t xml:space="preserve">allowing user to search the mask inventory and measure video. Now we add </w:t>
      </w:r>
      <w:r w:rsidR="00DA6B6B">
        <w:t>one more option “News” in our greeting message</w:t>
      </w:r>
      <w:r w:rsidR="007B7D70">
        <w:t xml:space="preserve"> </w:t>
      </w:r>
      <w:r w:rsidR="00A67705">
        <w:t xml:space="preserve">for user to select </w:t>
      </w:r>
      <w:r w:rsidR="00723FF6">
        <w:t>as below:</w:t>
      </w:r>
    </w:p>
    <w:p w14:paraId="0CA7C695" w14:textId="1B7A0B09" w:rsidR="009B0391" w:rsidRDefault="009B0391"/>
    <w:p w14:paraId="340627FF" w14:textId="740D6F1E" w:rsidR="009B0391" w:rsidRDefault="00DA6B6B">
      <w:r>
        <w:rPr>
          <w:noProof/>
        </w:rPr>
        <w:drawing>
          <wp:inline distT="0" distB="0" distL="0" distR="0" wp14:anchorId="0C687EA4" wp14:editId="793992E5">
            <wp:extent cx="3029527" cy="674422"/>
            <wp:effectExtent l="0" t="0" r="635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29 at 22.47.0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357" cy="7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C3B7" w14:textId="619D1A05" w:rsidR="00DA6B6B" w:rsidRDefault="00DA6B6B"/>
    <w:p w14:paraId="4BAEDAF8" w14:textId="34685127" w:rsidR="00D44D52" w:rsidRDefault="00DA6B6B">
      <w:r>
        <w:t xml:space="preserve">Once the end user has input “News”, line bot will send request to </w:t>
      </w:r>
      <w:r w:rsidR="005909B9">
        <w:t xml:space="preserve">the </w:t>
      </w:r>
      <w:r w:rsidR="007B7D70">
        <w:t xml:space="preserve">government </w:t>
      </w:r>
      <w:r w:rsidR="005909B9">
        <w:t xml:space="preserve">data </w:t>
      </w:r>
      <w:del w:id="18" w:author="Robert Ruers" w:date="2020-03-29T23:56:00Z">
        <w:r w:rsidR="005909B9" w:rsidDel="000A3592">
          <w:delText xml:space="preserve">dashboard </w:delText>
        </w:r>
      </w:del>
      <w:ins w:id="19" w:author="Robert Ruers" w:date="2020-03-29T23:56:00Z">
        <w:r w:rsidR="000A3592">
          <w:t>API</w:t>
        </w:r>
        <w:r w:rsidR="000A3592">
          <w:t xml:space="preserve"> </w:t>
        </w:r>
      </w:ins>
      <w:r w:rsidR="005909B9">
        <w:t xml:space="preserve">for acquiring the latest </w:t>
      </w:r>
      <w:del w:id="20" w:author="Robert Ruers" w:date="2020-03-29T23:56:00Z">
        <w:r w:rsidR="00D44D52" w:rsidDel="000A3592">
          <w:delText>csv file</w:delText>
        </w:r>
      </w:del>
      <w:ins w:id="21" w:author="Robert Ruers" w:date="2020-03-30T00:01:00Z">
        <w:r w:rsidR="000A3592">
          <w:t xml:space="preserve">value date </w:t>
        </w:r>
      </w:ins>
      <w:ins w:id="22" w:author="Robert Ruers" w:date="2020-03-29T23:56:00Z">
        <w:r w:rsidR="000A3592">
          <w:t>record</w:t>
        </w:r>
      </w:ins>
      <w:r w:rsidR="00D44D52">
        <w:t xml:space="preserve"> </w:t>
      </w:r>
      <w:r w:rsidR="007B7D70">
        <w:t>that content updated coronavirus data</w:t>
      </w:r>
      <w:r w:rsidR="00D44D52">
        <w:t xml:space="preserve">. After our line bot has earned the information, it will </w:t>
      </w:r>
      <w:del w:id="23" w:author="Robert Ruers" w:date="2020-03-30T00:01:00Z">
        <w:r w:rsidR="007B7D70" w:rsidDel="00F4068A">
          <w:delText xml:space="preserve">list </w:delText>
        </w:r>
      </w:del>
      <w:ins w:id="24" w:author="Robert Ruers" w:date="2020-03-30T00:01:00Z">
        <w:r w:rsidR="00F4068A">
          <w:t>filt</w:t>
        </w:r>
      </w:ins>
      <w:ins w:id="25" w:author="Robert Ruers" w:date="2020-03-30T00:02:00Z">
        <w:r w:rsidR="00F4068A">
          <w:t>er</w:t>
        </w:r>
      </w:ins>
      <w:ins w:id="26" w:author="Robert Ruers" w:date="2020-03-30T00:01:00Z">
        <w:r w:rsidR="00F4068A">
          <w:t xml:space="preserve"> </w:t>
        </w:r>
      </w:ins>
      <w:r w:rsidR="00D44D52">
        <w:t>out the</w:t>
      </w:r>
      <w:r w:rsidR="005909B9">
        <w:t xml:space="preserve"> number of investigation cases, confirmed case, death cases, discharge cases</w:t>
      </w:r>
      <w:r w:rsidR="00D44D52">
        <w:t xml:space="preserve"> </w:t>
      </w:r>
      <w:r w:rsidR="007B7D70">
        <w:t xml:space="preserve">from the </w:t>
      </w:r>
      <w:del w:id="27" w:author="Robert Ruers" w:date="2020-03-30T00:02:00Z">
        <w:r w:rsidR="007B7D70" w:rsidDel="00F4068A">
          <w:delText>csv file</w:delText>
        </w:r>
      </w:del>
      <w:ins w:id="28" w:author="Robert Ruers" w:date="2020-03-30T00:02:00Z">
        <w:r w:rsidR="00F4068A">
          <w:t>return JSON query</w:t>
        </w:r>
      </w:ins>
      <w:r w:rsidR="007B7D70">
        <w:t xml:space="preserve">. Also, our line bot will sort out the most updated data and sharing the data source </w:t>
      </w:r>
      <w:r w:rsidR="00723FF6">
        <w:t>to end user, so they will learn the info our line bot sharing is reliable and updated. And below is cap screen of the rep</w:t>
      </w:r>
      <w:bookmarkStart w:id="29" w:name="_GoBack"/>
      <w:bookmarkEnd w:id="29"/>
      <w:r w:rsidR="00723FF6">
        <w:t>ly message:</w:t>
      </w:r>
    </w:p>
    <w:p w14:paraId="27072B85" w14:textId="77777777" w:rsidR="00D44D52" w:rsidRDefault="00D44D52"/>
    <w:p w14:paraId="00960CD2" w14:textId="5DD1C21C" w:rsidR="00D44D52" w:rsidRDefault="00D44D52">
      <w:r>
        <w:rPr>
          <w:noProof/>
        </w:rPr>
        <w:drawing>
          <wp:inline distT="0" distB="0" distL="0" distR="0" wp14:anchorId="62F30FC7" wp14:editId="59443203">
            <wp:extent cx="2926420" cy="1634836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3-29 at 23.07.47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927" cy="166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827D" w14:textId="3B6AD8D7" w:rsidR="00723FF6" w:rsidRDefault="00723FF6"/>
    <w:p w14:paraId="0D0D8B5F" w14:textId="5BA87821" w:rsidR="00723FF6" w:rsidRDefault="00723FF6"/>
    <w:p w14:paraId="691561CD" w14:textId="7455F12D" w:rsidR="00723FF6" w:rsidRDefault="00723FF6"/>
    <w:p w14:paraId="20124748" w14:textId="7845596A" w:rsidR="00723FF6" w:rsidRDefault="00723FF6"/>
    <w:p w14:paraId="1784238F" w14:textId="77777777" w:rsidR="00723FF6" w:rsidRDefault="00723FF6"/>
    <w:p w14:paraId="49EB9F41" w14:textId="6F4959A1" w:rsidR="007B7D70" w:rsidRDefault="007B7D70"/>
    <w:p w14:paraId="6C005E3C" w14:textId="29682CCB" w:rsidR="007B7D70" w:rsidRDefault="007B7D70">
      <w:r>
        <w:t xml:space="preserve">After requested information has provided to end users, our line bot will </w:t>
      </w:r>
      <w:r w:rsidR="00A67705">
        <w:t xml:space="preserve">end this conversation with user by </w:t>
      </w:r>
      <w:r>
        <w:t>reply</w:t>
      </w:r>
      <w:r w:rsidR="00A67705">
        <w:t>ing</w:t>
      </w:r>
      <w:r>
        <w:t xml:space="preserve"> </w:t>
      </w:r>
      <w:r w:rsidR="00723FF6">
        <w:t>the ending message as below:</w:t>
      </w:r>
    </w:p>
    <w:p w14:paraId="48271799" w14:textId="77777777" w:rsidR="00A67705" w:rsidRDefault="00A67705"/>
    <w:p w14:paraId="316A42A6" w14:textId="3CABEF8C" w:rsidR="00723FF6" w:rsidRDefault="00723FF6">
      <w:r>
        <w:rPr>
          <w:noProof/>
        </w:rPr>
        <w:drawing>
          <wp:inline distT="0" distB="0" distL="0" distR="0" wp14:anchorId="2B11B496" wp14:editId="6AC334E9">
            <wp:extent cx="2537187" cy="1016000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3-29 at 23.29.4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392" cy="10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FF6" w:rsidSect="00F447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61FB0" w14:textId="77777777" w:rsidR="001544BC" w:rsidRDefault="001544BC" w:rsidP="000A3592">
      <w:r>
        <w:separator/>
      </w:r>
    </w:p>
  </w:endnote>
  <w:endnote w:type="continuationSeparator" w:id="0">
    <w:p w14:paraId="66668780" w14:textId="77777777" w:rsidR="001544BC" w:rsidRDefault="001544BC" w:rsidP="000A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19267" w14:textId="77777777" w:rsidR="001544BC" w:rsidRDefault="001544BC" w:rsidP="000A3592">
      <w:r>
        <w:separator/>
      </w:r>
    </w:p>
  </w:footnote>
  <w:footnote w:type="continuationSeparator" w:id="0">
    <w:p w14:paraId="084638D8" w14:textId="77777777" w:rsidR="001544BC" w:rsidRDefault="001544BC" w:rsidP="000A359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Ruers">
    <w15:presenceInfo w15:providerId="Windows Live" w15:userId="63bcfafcbe575b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47"/>
    <w:rsid w:val="000A3592"/>
    <w:rsid w:val="000A7F47"/>
    <w:rsid w:val="001544BC"/>
    <w:rsid w:val="005909B9"/>
    <w:rsid w:val="00723FF6"/>
    <w:rsid w:val="00777757"/>
    <w:rsid w:val="007B7D70"/>
    <w:rsid w:val="009B0391"/>
    <w:rsid w:val="00A67705"/>
    <w:rsid w:val="00D44D52"/>
    <w:rsid w:val="00DA6B6B"/>
    <w:rsid w:val="00F4068A"/>
    <w:rsid w:val="00F4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1340D"/>
  <w15:chartTrackingRefBased/>
  <w15:docId w15:val="{E6EA2E4A-7B3E-FA46-A4F7-41087612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F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A7F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10">
    <w:name w:val="標題 1 字元"/>
    <w:basedOn w:val="a0"/>
    <w:link w:val="1"/>
    <w:uiPriority w:val="9"/>
    <w:rsid w:val="000A7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A6B6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A3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359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35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35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ov.hk/tc/" TargetMode="Externa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Robert Ruers</cp:lastModifiedBy>
  <cp:revision>2</cp:revision>
  <dcterms:created xsi:type="dcterms:W3CDTF">2020-03-29T14:10:00Z</dcterms:created>
  <dcterms:modified xsi:type="dcterms:W3CDTF">2020-03-29T16:02:00Z</dcterms:modified>
</cp:coreProperties>
</file>